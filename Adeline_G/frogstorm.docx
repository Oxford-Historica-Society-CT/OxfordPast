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2A" w:rsidRPr="00AA1A2A" w:rsidRDefault="00AA1A2A" w:rsidP="00AA1A2A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A1A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"http://frogstorm.com" </w:instrText>
      </w:r>
      <w:r w:rsidRPr="00AA1A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AA1A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frogstorm</w:t>
      </w:r>
      <w:proofErr w:type="spellEnd"/>
      <w:r w:rsidRPr="00AA1A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1A2A" w:rsidRPr="00AA1A2A" w:rsidRDefault="00AA1A2A" w:rsidP="00AA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« </w:t>
      </w:r>
      <w:hyperlink r:id="rId6" w:history="1">
        <w:r w:rsidRPr="00AA1A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Introducing…the Banana</w:t>
        </w:r>
      </w:hyperlink>
    </w:p>
    <w:p w:rsidR="00AA1A2A" w:rsidRPr="00AA1A2A" w:rsidRDefault="00AA1A2A" w:rsidP="00AA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A1A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Battle of Messines</w:t>
        </w:r>
      </w:hyperlink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 »</w:t>
      </w:r>
    </w:p>
    <w:p w:rsidR="00AA1A2A" w:rsidRPr="00AA1A2A" w:rsidRDefault="00AA1A2A" w:rsidP="00AA1A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8" w:tooltip="Permanent Link to Adeline Gray" w:history="1">
        <w:r w:rsidRPr="00AA1A2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Adeline Gray</w:t>
        </w:r>
      </w:hyperlink>
    </w:p>
    <w:p w:rsidR="00AA1A2A" w:rsidRPr="00AA1A2A" w:rsidRDefault="00AA1A2A" w:rsidP="00AA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As told by </w:t>
      </w:r>
      <w:hyperlink r:id="rId9" w:tooltip="Posts by Josh Troy" w:history="1">
        <w:r w:rsidRPr="00AA1A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Josh Troy</w:t>
        </w:r>
      </w:hyperlink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1A2A" w:rsidRPr="00AA1A2A" w:rsidRDefault="00AA1A2A" w:rsidP="00AA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b/>
          <w:bCs/>
          <w:sz w:val="24"/>
          <w:szCs w:val="24"/>
        </w:rPr>
        <w:t>June 6, 1942</w:t>
      </w:r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 – It was on this day that a 24-year-old woman from Oxford, Connecticut made the first  jump from an airplane using a nylon parachute.</w:t>
      </w:r>
    </w:p>
    <w:p w:rsidR="00AA1A2A" w:rsidRPr="00AA1A2A" w:rsidRDefault="00AA1A2A" w:rsidP="00AA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266950" cy="2857500"/>
            <wp:effectExtent l="0" t="0" r="0" b="0"/>
            <wp:docPr id="2" name="Picture 2" descr="Adeline Gray packing a parachute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line Gray packing a parachute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2A" w:rsidRPr="00AA1A2A" w:rsidRDefault="00AA1A2A" w:rsidP="00AA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sz w:val="24"/>
          <w:szCs w:val="24"/>
        </w:rPr>
        <w:t>Adeline Gray packing a parachute.</w:t>
      </w:r>
    </w:p>
    <w:p w:rsidR="00AA1A2A" w:rsidRPr="00AA1A2A" w:rsidRDefault="00AA1A2A" w:rsidP="00AA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The leap was a test of a new lightweight material developed by </w:t>
      </w:r>
      <w:proofErr w:type="spellStart"/>
      <w:r w:rsidRPr="00AA1A2A">
        <w:rPr>
          <w:rFonts w:ascii="Times New Roman" w:eastAsia="Times New Roman" w:hAnsi="Times New Roman" w:cs="Times New Roman"/>
          <w:sz w:val="24"/>
          <w:szCs w:val="24"/>
        </w:rPr>
        <w:t>Dupont</w:t>
      </w:r>
      <w:proofErr w:type="spellEnd"/>
      <w:r w:rsidRPr="00AA1A2A">
        <w:rPr>
          <w:rFonts w:ascii="Times New Roman" w:eastAsia="Times New Roman" w:hAnsi="Times New Roman" w:cs="Times New Roman"/>
          <w:sz w:val="24"/>
          <w:szCs w:val="24"/>
        </w:rPr>
        <w:t xml:space="preserve"> that would soon replace the heavier and more expensive silk chutes that were in use.</w:t>
      </w:r>
    </w:p>
    <w:p w:rsidR="00AA1A2A" w:rsidRPr="00AA1A2A" w:rsidRDefault="00AA1A2A" w:rsidP="00AA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sz w:val="24"/>
          <w:szCs w:val="24"/>
        </w:rPr>
        <w:t>The nylon parachutes had been tested with dummies (and probably animals, too) but this was the first jump with a live human.</w:t>
      </w:r>
    </w:p>
    <w:p w:rsidR="00AA1A2A" w:rsidRPr="00AA1A2A" w:rsidRDefault="00AA1A2A" w:rsidP="00AA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2A">
        <w:rPr>
          <w:rFonts w:ascii="Times New Roman" w:eastAsia="Times New Roman" w:hAnsi="Times New Roman" w:cs="Times New Roman"/>
          <w:sz w:val="24"/>
          <w:szCs w:val="24"/>
        </w:rPr>
        <w:t>As World War II heated up, Adeline Gray’s successful landing paved the way for a massive rollout of the cheaper, stronger and more durable nylon chutes that would figure prominently in the Allied liberation of Europe.</w:t>
      </w:r>
    </w:p>
    <w:p w:rsidR="00B148A4" w:rsidRDefault="00B148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0"/>
      </w:tblGrid>
      <w:tr w:rsidR="00B148A4" w:rsidTr="00B148A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81"/>
            </w:tblGrid>
            <w:tr w:rsidR="00B148A4" w:rsidTr="00B148A4">
              <w:trPr>
                <w:trHeight w:val="11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48A4" w:rsidRDefault="00B148A4" w:rsidP="00B148A4">
                  <w:pPr>
                    <w:pStyle w:val="Heading1"/>
                  </w:pPr>
                  <w:r>
                    <w:lastRenderedPageBreak/>
                    <w:t xml:space="preserve">Adeline Gray </w:t>
                  </w:r>
                </w:p>
                <w:bookmarkStart w:id="0" w:name="Adeline_Gray"/>
                <w:p w:rsidR="00B148A4" w:rsidRDefault="00B148A4" w:rsidP="00B148A4">
                  <w:r>
                    <w:fldChar w:fldCharType="begin"/>
                  </w:r>
                  <w:r>
                    <w:instrText xml:space="preserve"> HYPERLINK "http://www.zoominfo.com/people/Gray_Adeline_578484827.aspx" </w:instrText>
                  </w:r>
                  <w:r>
                    <w:fldChar w:fldCharType="separate"/>
                  </w:r>
                  <w:r>
                    <w:rPr>
                      <w:rStyle w:val="Hyperlink"/>
                    </w:rPr>
                    <w:t xml:space="preserve">Wrong Adeline Gray? </w:t>
                  </w:r>
                  <w:r>
                    <w:fldChar w:fldCharType="end"/>
                  </w:r>
                  <w:bookmarkEnd w:id="0"/>
                </w:p>
                <w:p w:rsidR="00B148A4" w:rsidRDefault="00B148A4" w:rsidP="00B148A4">
                  <w:pPr>
                    <w:rPr>
                      <w:sz w:val="24"/>
                      <w:szCs w:val="24"/>
                    </w:rPr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48A4" w:rsidRDefault="00B148A4">
                  <w:pPr>
                    <w:rPr>
                      <w:sz w:val="24"/>
                      <w:szCs w:val="24"/>
                    </w:rPr>
                  </w:pPr>
                </w:p>
              </w:tc>
              <w:bookmarkStart w:id="1" w:name="_GoBack"/>
              <w:bookmarkEnd w:id="1"/>
            </w:tr>
          </w:tbl>
          <w:p w:rsidR="00B148A4" w:rsidRDefault="00B148A4" w:rsidP="00B148A4">
            <w:pPr>
              <w:pStyle w:val="Heading3"/>
            </w:pPr>
            <w:r>
              <w:t>Employment History</w:t>
            </w:r>
          </w:p>
          <w:p w:rsidR="00B148A4" w:rsidRDefault="00B148A4" w:rsidP="00B148A4">
            <w:pPr>
              <w:pStyle w:val="Heading6"/>
              <w:keepNext w:val="0"/>
              <w:keepLines w:val="0"/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Parachute Rigger</w:t>
            </w:r>
          </w:p>
          <w:p w:rsidR="00B148A4" w:rsidRDefault="00B148A4" w:rsidP="00B148A4">
            <w:pPr>
              <w:pStyle w:val="Heading6"/>
              <w:ind w:left="720"/>
            </w:pPr>
            <w:r>
              <w:t>Pioneer Parachute Company</w:t>
            </w:r>
          </w:p>
          <w:p w:rsidR="00B148A4" w:rsidRDefault="00B148A4" w:rsidP="00B148A4">
            <w:r>
              <w:t xml:space="preserve">8 Total References </w:t>
            </w:r>
          </w:p>
          <w:p w:rsidR="00B148A4" w:rsidRDefault="00B148A4" w:rsidP="00B148A4">
            <w:r>
              <w:t xml:space="preserve">Web References </w:t>
            </w:r>
          </w:p>
          <w:p w:rsidR="00B148A4" w:rsidRDefault="00B148A4" w:rsidP="00B148A4">
            <w:hyperlink r:id="rId12" w:tgtFrame="_blank" w:history="1">
              <w:r>
                <w:rPr>
                  <w:rStyle w:val="Hyperlink"/>
                </w:rPr>
                <w:t>Industries - Business History of Industries - Business History Books</w:t>
              </w:r>
            </w:hyperlink>
            <w:r>
              <w:br/>
              <w:t xml:space="preserve">www.businesshistory.com, 6 Feb 2012 </w:t>
            </w:r>
            <w:hyperlink r:id="rId13" w:tgtFrame="_blank" w:history="1">
              <w:r>
                <w:rPr>
                  <w:rStyle w:val="Hyperlink"/>
                </w:rPr>
                <w:t>[cached]</w:t>
              </w:r>
            </w:hyperlink>
          </w:p>
          <w:p w:rsidR="00B148A4" w:rsidRDefault="00B148A4" w:rsidP="00B148A4">
            <w:r>
              <w:t xml:space="preserve">June 6, 1942 - </w:t>
            </w:r>
            <w:r>
              <w:rPr>
                <w:rStyle w:val="refname"/>
              </w:rPr>
              <w:t>Adeline Gray</w:t>
            </w:r>
            <w:r>
              <w:t xml:space="preserve">, parachute rigger at </w:t>
            </w:r>
            <w:r>
              <w:rPr>
                <w:rStyle w:val="refname"/>
              </w:rPr>
              <w:t>Pioneer Parachute Company</w:t>
            </w:r>
            <w:r>
              <w:t xml:space="preserve">, made first parachute jump in U.S. using nylon parachute; jumped from aircraft flying from </w:t>
            </w:r>
            <w:proofErr w:type="spellStart"/>
            <w:r>
              <w:t>Brainard</w:t>
            </w:r>
            <w:proofErr w:type="spellEnd"/>
            <w:r>
              <w:t xml:space="preserve"> Field, Hartford, CT; convinced audience of 50 critical army, navy observers. </w:t>
            </w:r>
          </w:p>
          <w:p w:rsidR="00B148A4" w:rsidRDefault="00B148A4" w:rsidP="00B148A4">
            <w:hyperlink r:id="rId14" w:tgtFrame="_blank" w:history="1">
              <w:r>
                <w:rPr>
                  <w:rStyle w:val="Hyperlink"/>
                </w:rPr>
                <w:t>The Liz Library Presents: Irene Stuber's Women of Achievement and Herstory</w:t>
              </w:r>
            </w:hyperlink>
            <w:r>
              <w:br/>
              <w:t xml:space="preserve">www.thelizlibrary.org, 28 Sept 2009 </w:t>
            </w:r>
            <w:hyperlink r:id="rId15" w:tgtFrame="_blank" w:history="1">
              <w:r>
                <w:rPr>
                  <w:rStyle w:val="Hyperlink"/>
                </w:rPr>
                <w:t>[cached]</w:t>
              </w:r>
            </w:hyperlink>
          </w:p>
          <w:p w:rsidR="00B148A4" w:rsidRDefault="00B148A4" w:rsidP="00B148A4">
            <w:r>
              <w:t xml:space="preserve">Event 06-06-1942: </w:t>
            </w:r>
            <w:proofErr w:type="spellStart"/>
            <w:r>
              <w:t>Parachuteswere</w:t>
            </w:r>
            <w:proofErr w:type="spellEnd"/>
            <w:r>
              <w:t xml:space="preserve"> tested with dead weights until </w:t>
            </w:r>
            <w:r>
              <w:rPr>
                <w:rStyle w:val="refname"/>
              </w:rPr>
              <w:t>Adeline Gray</w:t>
            </w:r>
            <w:r>
              <w:t xml:space="preserve"> who became the first human to jump with a nylon parachute. She was employed as a parachute rigger with the </w:t>
            </w:r>
            <w:r>
              <w:rPr>
                <w:rStyle w:val="refname"/>
              </w:rPr>
              <w:t>Pioneer Parachute Company</w:t>
            </w:r>
            <w:r>
              <w:t xml:space="preserve"> in Connecticut. (Why a woman?) </w:t>
            </w:r>
          </w:p>
          <w:p w:rsidR="00B148A4" w:rsidRDefault="00B148A4" w:rsidP="00B148A4">
            <w:hyperlink r:id="rId16" w:tgtFrame="_blank" w:history="1">
              <w:r>
                <w:rPr>
                  <w:rStyle w:val="Hyperlink"/>
                </w:rPr>
                <w:t>June Gnus</w:t>
              </w:r>
            </w:hyperlink>
            <w:r>
              <w:br/>
              <w:t xml:space="preserve">www.sciencegnus.com, 8 Sept 2008 </w:t>
            </w:r>
            <w:hyperlink r:id="rId17" w:tgtFrame="_blank" w:history="1">
              <w:r>
                <w:rPr>
                  <w:rStyle w:val="Hyperlink"/>
                </w:rPr>
                <w:t>[cached]</w:t>
              </w:r>
            </w:hyperlink>
          </w:p>
          <w:p w:rsidR="00B148A4" w:rsidRDefault="00B148A4" w:rsidP="00B148A4">
            <w:r>
              <w:t xml:space="preserve">using a nylon parachute was made by </w:t>
            </w:r>
            <w:r>
              <w:rPr>
                <w:rStyle w:val="refname"/>
              </w:rPr>
              <w:t>Adeline Gray</w:t>
            </w:r>
            <w:r>
              <w:t xml:space="preserve">. </w:t>
            </w:r>
          </w:p>
          <w:p w:rsidR="00B148A4" w:rsidRDefault="00B148A4" w:rsidP="00B148A4">
            <w:r>
              <w:t>...</w:t>
            </w:r>
          </w:p>
          <w:p w:rsidR="00B148A4" w:rsidRDefault="00B148A4" w:rsidP="00B148A4">
            <w:r>
              <w:rPr>
                <w:rStyle w:val="refname"/>
              </w:rPr>
              <w:t>Gray</w:t>
            </w:r>
            <w:r>
              <w:t xml:space="preserve">, a parachute rigger at the </w:t>
            </w:r>
            <w:r>
              <w:rPr>
                <w:rStyle w:val="refname"/>
              </w:rPr>
              <w:t>Pioneer Parachute Company</w:t>
            </w:r>
            <w:r>
              <w:t xml:space="preserve"> jumped from an aircraft flying from </w:t>
            </w:r>
            <w:proofErr w:type="spellStart"/>
            <w:r>
              <w:t>Brainard</w:t>
            </w:r>
            <w:proofErr w:type="spellEnd"/>
            <w:r>
              <w:t xml:space="preserve"> Field, </w:t>
            </w:r>
          </w:p>
          <w:p w:rsidR="00B148A4" w:rsidRDefault="00B148A4" w:rsidP="00B148A4">
            <w:hyperlink r:id="rId18" w:tgtFrame="_blank" w:history="1">
              <w:r>
                <w:rPr>
                  <w:rStyle w:val="Hyperlink"/>
                </w:rPr>
                <w:t>Cut and Paste Aviation: 2006-06-04</w:t>
              </w:r>
            </w:hyperlink>
            <w:r>
              <w:br/>
              <w:t xml:space="preserve">cutandpasteaviation.blogspot.com, 4 June 2006 </w:t>
            </w:r>
            <w:hyperlink r:id="rId19" w:tgtFrame="_blank" w:history="1">
              <w:r>
                <w:rPr>
                  <w:rStyle w:val="Hyperlink"/>
                </w:rPr>
                <w:t>[cached]</w:t>
              </w:r>
            </w:hyperlink>
          </w:p>
          <w:p w:rsidR="00B148A4" w:rsidRDefault="00B148A4" w:rsidP="00B148A4">
            <w:r>
              <w:t xml:space="preserve">1942 - The first parachute jump in the U.S. using a nylon parachute was made by </w:t>
            </w:r>
            <w:r>
              <w:rPr>
                <w:rStyle w:val="refname"/>
              </w:rPr>
              <w:t>Adeline Gray</w:t>
            </w:r>
            <w:r>
              <w:t xml:space="preserve">. </w:t>
            </w:r>
          </w:p>
          <w:p w:rsidR="00B148A4" w:rsidRDefault="00B148A4" w:rsidP="00B148A4">
            <w:r>
              <w:t xml:space="preserve">Cotton had been </w:t>
            </w:r>
            <w:proofErr w:type="spellStart"/>
            <w:r>
              <w:t>superceded</w:t>
            </w:r>
            <w:proofErr w:type="spellEnd"/>
            <w:r>
              <w:t xml:space="preserve"> by silk cloth as a higher-strength, lower-weight parachute </w:t>
            </w:r>
            <w:proofErr w:type="spellStart"/>
            <w:r>
              <w:t>fabric.Oriental</w:t>
            </w:r>
            <w:proofErr w:type="spellEnd"/>
            <w:r>
              <w:t xml:space="preserve"> high-volume sources of the silkworm product were cut off during </w:t>
            </w:r>
            <w:proofErr w:type="spellStart"/>
            <w:r>
              <w:t>WWII.Fortunately</w:t>
            </w:r>
            <w:proofErr w:type="spellEnd"/>
            <w:r>
              <w:t xml:space="preserve">, nylon, a newly invented synthetic substitute produced by the </w:t>
            </w:r>
            <w:r>
              <w:rPr>
                <w:rStyle w:val="refname"/>
              </w:rPr>
              <w:t>DuPont Co</w:t>
            </w:r>
            <w:r>
              <w:t xml:space="preserve"> was available, as exhibited at the 1939 World's </w:t>
            </w:r>
            <w:proofErr w:type="spellStart"/>
            <w:r>
              <w:t>Fair.Nylon</w:t>
            </w:r>
            <w:proofErr w:type="spellEnd"/>
            <w:r>
              <w:t xml:space="preserve"> parachutes were been tested with dead weights, but the military needed a live trial to confirm personnel </w:t>
            </w:r>
            <w:proofErr w:type="spellStart"/>
            <w:r>
              <w:t>use.</w:t>
            </w:r>
            <w:r>
              <w:rPr>
                <w:rStyle w:val="refname"/>
              </w:rPr>
              <w:t>Gray</w:t>
            </w:r>
            <w:proofErr w:type="spellEnd"/>
            <w:r>
              <w:t xml:space="preserve">, a parachute rigger at the </w:t>
            </w:r>
            <w:r>
              <w:rPr>
                <w:rStyle w:val="refname"/>
              </w:rPr>
              <w:t>Pioneer Parachute Company</w:t>
            </w:r>
            <w:r>
              <w:t xml:space="preserve"> </w:t>
            </w:r>
            <w:proofErr w:type="spellStart"/>
            <w:r>
              <w:t>volunteered.She</w:t>
            </w:r>
            <w:proofErr w:type="spellEnd"/>
            <w:r>
              <w:t xml:space="preserve"> jumped from an aircraft flying from </w:t>
            </w:r>
            <w:proofErr w:type="spellStart"/>
            <w:r>
              <w:t>Brainard</w:t>
            </w:r>
            <w:proofErr w:type="spellEnd"/>
            <w:r>
              <w:t xml:space="preserve"> Field, Hartford, Conn. convincing an audience of 50 critical army and navy observers.</w:t>
            </w:r>
          </w:p>
          <w:p w:rsidR="00B148A4" w:rsidRDefault="00B148A4" w:rsidP="00B148A4">
            <w:r>
              <w:rPr>
                <w:rStyle w:val="refname"/>
              </w:rPr>
              <w:lastRenderedPageBreak/>
              <w:t>Adeline Gray</w:t>
            </w:r>
          </w:p>
          <w:p w:rsidR="00B148A4" w:rsidRDefault="00B148A4" w:rsidP="00B148A4">
            <w:hyperlink r:id="rId20" w:tgtFrame="_blank" w:history="1">
              <w:r>
                <w:rPr>
                  <w:rStyle w:val="Hyperlink"/>
                </w:rPr>
                <w:t>June 6 - Today in Science History</w:t>
              </w:r>
            </w:hyperlink>
            <w:r>
              <w:br/>
              <w:t xml:space="preserve">www.todayinsci.com, 20 July 2004 </w:t>
            </w:r>
            <w:hyperlink r:id="rId21" w:tgtFrame="_blank" w:history="1">
              <w:r>
                <w:rPr>
                  <w:rStyle w:val="Hyperlink"/>
                </w:rPr>
                <w:t>[cached]</w:t>
              </w:r>
            </w:hyperlink>
          </w:p>
          <w:p w:rsidR="00B148A4" w:rsidRDefault="00B148A4" w:rsidP="00B148A4">
            <w:pPr>
              <w:rPr>
                <w:sz w:val="24"/>
                <w:szCs w:val="24"/>
              </w:rPr>
            </w:pPr>
            <w:r>
              <w:t xml:space="preserve">In 1942, the first parachute jump in the U.S. using a nylon parachute was made by </w:t>
            </w:r>
            <w:r>
              <w:rPr>
                <w:rStyle w:val="refname"/>
              </w:rPr>
              <w:t xml:space="preserve">Adeline </w:t>
            </w:r>
            <w:proofErr w:type="spellStart"/>
            <w:r>
              <w:rPr>
                <w:rStyle w:val="refname"/>
              </w:rPr>
              <w:t>Gray</w:t>
            </w:r>
            <w:r>
              <w:t>.Parachutes</w:t>
            </w:r>
            <w:proofErr w:type="spellEnd"/>
            <w:r>
              <w:t xml:space="preserve"> were tested with dead weights until she became the first human to test a nylon </w:t>
            </w:r>
            <w:proofErr w:type="spellStart"/>
            <w:r>
              <w:t>parachute.She</w:t>
            </w:r>
            <w:proofErr w:type="spellEnd"/>
            <w:r>
              <w:t xml:space="preserve"> jumped from an aircraft flying from </w:t>
            </w:r>
            <w:proofErr w:type="spellStart"/>
            <w:r>
              <w:t>Brainard</w:t>
            </w:r>
            <w:proofErr w:type="spellEnd"/>
            <w:r>
              <w:t xml:space="preserve"> Field, Hartford, Conn. </w:t>
            </w:r>
            <w:r>
              <w:rPr>
                <w:rStyle w:val="refname"/>
              </w:rPr>
              <w:t>Gray</w:t>
            </w:r>
            <w:r>
              <w:t xml:space="preserve"> was a parachute rigger at the </w:t>
            </w:r>
            <w:r>
              <w:rPr>
                <w:rStyle w:val="refname"/>
              </w:rPr>
              <w:t>Pioneer Parachute Company</w:t>
            </w:r>
            <w:r>
              <w:t>.</w:t>
            </w:r>
          </w:p>
        </w:tc>
      </w:tr>
    </w:tbl>
    <w:p w:rsidR="00AA1A2A" w:rsidRPr="00AA1A2A" w:rsidRDefault="00AA1A2A" w:rsidP="00AA1A2A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</w:p>
    <w:p w:rsidR="00502ECA" w:rsidRPr="00AA1A2A" w:rsidRDefault="00502ECA" w:rsidP="00AA1A2A"/>
    <w:sectPr w:rsidR="00502ECA" w:rsidRPr="00AA1A2A" w:rsidSect="00784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BFE"/>
    <w:multiLevelType w:val="multilevel"/>
    <w:tmpl w:val="9E38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36C30"/>
    <w:multiLevelType w:val="multilevel"/>
    <w:tmpl w:val="520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335B3A"/>
    <w:multiLevelType w:val="multilevel"/>
    <w:tmpl w:val="260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4F"/>
    <w:rsid w:val="00502ECA"/>
    <w:rsid w:val="00784E4F"/>
    <w:rsid w:val="00AA1A2A"/>
    <w:rsid w:val="00B148A4"/>
    <w:rsid w:val="00BD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1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A1A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title">
    <w:name w:val="headtitle"/>
    <w:basedOn w:val="DefaultParagraphFont"/>
    <w:rsid w:val="00AA1A2A"/>
  </w:style>
  <w:style w:type="character" w:styleId="Hyperlink">
    <w:name w:val="Hyperlink"/>
    <w:basedOn w:val="DefaultParagraphFont"/>
    <w:uiPriority w:val="99"/>
    <w:semiHidden/>
    <w:unhideWhenUsed/>
    <w:rsid w:val="00AA1A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A2A"/>
    <w:rPr>
      <w:b/>
      <w:bCs/>
    </w:rPr>
  </w:style>
  <w:style w:type="paragraph" w:customStyle="1" w:styleId="wp-caption-text">
    <w:name w:val="wp-caption-text"/>
    <w:basedOn w:val="Normal"/>
    <w:rsid w:val="00AA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metadata">
    <w:name w:val="postmetadata"/>
    <w:basedOn w:val="Normal"/>
    <w:rsid w:val="00AA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2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fname">
    <w:name w:val="refname"/>
    <w:basedOn w:val="DefaultParagraphFont"/>
    <w:rsid w:val="00B14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1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A1A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title">
    <w:name w:val="headtitle"/>
    <w:basedOn w:val="DefaultParagraphFont"/>
    <w:rsid w:val="00AA1A2A"/>
  </w:style>
  <w:style w:type="character" w:styleId="Hyperlink">
    <w:name w:val="Hyperlink"/>
    <w:basedOn w:val="DefaultParagraphFont"/>
    <w:uiPriority w:val="99"/>
    <w:semiHidden/>
    <w:unhideWhenUsed/>
    <w:rsid w:val="00AA1A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A2A"/>
    <w:rPr>
      <w:b/>
      <w:bCs/>
    </w:rPr>
  </w:style>
  <w:style w:type="paragraph" w:customStyle="1" w:styleId="wp-caption-text">
    <w:name w:val="wp-caption-text"/>
    <w:basedOn w:val="Normal"/>
    <w:rsid w:val="00AA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metadata">
    <w:name w:val="postmetadata"/>
    <w:basedOn w:val="Normal"/>
    <w:rsid w:val="00AA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A2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fname">
    <w:name w:val="refname"/>
    <w:basedOn w:val="DefaultParagraphFont"/>
    <w:rsid w:val="00B1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10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8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gstorm.com/?p=4161" TargetMode="External"/><Relationship Id="rId13" Type="http://schemas.openxmlformats.org/officeDocument/2006/relationships/hyperlink" Target="http://cache.zoominfo.com/CachedPage/?archive_id=0&amp;page_id=-1257471777&amp;page_url=//www.businesshistory.com/ind._chemicals.php&amp;page_last_updated=2012-02-06T08:06:45&amp;firstName=Adeline&amp;lastName=Gray" TargetMode="External"/><Relationship Id="rId18" Type="http://schemas.openxmlformats.org/officeDocument/2006/relationships/hyperlink" Target="http://cutandpasteaviation.blogspot.com/2006_06_04_cutandpasteaviation_archiv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ache.zoominfo.com/CachedPage/?archive_id=0&amp;page_id=1102338753&amp;page_url=//www.todayinsci.com/6/6_06.htm&amp;page_last_updated=2005-05-01T09:49:43&amp;firstName=Adeline&amp;lastName=Gray" TargetMode="External"/><Relationship Id="rId7" Type="http://schemas.openxmlformats.org/officeDocument/2006/relationships/hyperlink" Target="http://frogstorm.com/?p=4164" TargetMode="External"/><Relationship Id="rId12" Type="http://schemas.openxmlformats.org/officeDocument/2006/relationships/hyperlink" Target="http://www.businesshistory.com/ind._chemicals.php" TargetMode="External"/><Relationship Id="rId17" Type="http://schemas.openxmlformats.org/officeDocument/2006/relationships/hyperlink" Target="http://cache.zoominfo.com/CachedPage/?archive_id=948456260&amp;page_id=-1724167717&amp;page_url=//www.sciencegnus.com/June%20Gnus.html&amp;page_last_updated=2010-11-19T11:30:21&amp;firstName=Adeline&amp;lastName=Gra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encegnus.com/June%20Gnus.html" TargetMode="External"/><Relationship Id="rId20" Type="http://schemas.openxmlformats.org/officeDocument/2006/relationships/hyperlink" Target="http://www.todayinsci.com/6/6_06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ogstorm.com/?p=4154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cache.zoominfo.com/CachedPage/?archive_id=0&amp;page_id=-1202468633&amp;page_url=//www.thelizlibrary.org/undelete/woa/woa06-06.html&amp;page_last_updated=2011-11-26T07:57:15&amp;firstName=Adeline&amp;lastName=Gra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rogstorm.com/wp-content/uploads/2011/06/Adeline-Gray-packing-a-parachute.jpg" TargetMode="External"/><Relationship Id="rId19" Type="http://schemas.openxmlformats.org/officeDocument/2006/relationships/hyperlink" Target="http://cache.zoominfo.com/CachedPage/?archive_id=0&amp;page_id=1717018794&amp;page_url=//cutandpasteaviation.blogspot.com/2006_06_04_cutandpasteaviation_archive.html&amp;page_last_updated=2006-09-15T13:22:27&amp;firstName=Adeline&amp;lastName=G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ogstorm.com/?author=1" TargetMode="External"/><Relationship Id="rId14" Type="http://schemas.openxmlformats.org/officeDocument/2006/relationships/hyperlink" Target="http://www.thelizlibrary.org/undelete/woa/woa06-0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dottie</dc:creator>
  <cp:lastModifiedBy>dottie</cp:lastModifiedBy>
  <cp:revision>2</cp:revision>
  <cp:lastPrinted>2013-02-19T15:55:00Z</cp:lastPrinted>
  <dcterms:created xsi:type="dcterms:W3CDTF">2013-02-19T15:39:00Z</dcterms:created>
  <dcterms:modified xsi:type="dcterms:W3CDTF">2013-02-19T16:03:00Z</dcterms:modified>
</cp:coreProperties>
</file>